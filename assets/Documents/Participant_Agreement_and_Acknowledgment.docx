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F131" w14:textId="77777777" w:rsidR="003E6424" w:rsidRPr="003E6424" w:rsidRDefault="003E6424" w:rsidP="003E6424">
      <w:pPr>
        <w:jc w:val="center"/>
        <w:rPr>
          <w:rFonts w:ascii="Times New Roman" w:hAnsi="Times New Roman" w:cs="Times New Roman"/>
          <w:b/>
          <w:sz w:val="28"/>
          <w:szCs w:val="28"/>
        </w:rPr>
      </w:pPr>
      <w:r w:rsidRPr="003E6424">
        <w:rPr>
          <w:rFonts w:ascii="Times New Roman" w:hAnsi="Times New Roman" w:cs="Times New Roman"/>
          <w:b/>
          <w:sz w:val="28"/>
          <w:szCs w:val="28"/>
        </w:rPr>
        <w:t>Participant Agreement and Acknowledgment for Team Submissions</w:t>
      </w:r>
    </w:p>
    <w:p w14:paraId="4605A7A3" w14:textId="77777777" w:rsidR="003E6424" w:rsidRDefault="00BA7B5C" w:rsidP="003E6424">
      <w:pPr>
        <w:jc w:val="center"/>
        <w:rPr>
          <w:rFonts w:ascii="Times New Roman" w:hAnsi="Times New Roman" w:cs="Times New Roman"/>
          <w:b/>
          <w:sz w:val="28"/>
          <w:szCs w:val="28"/>
        </w:rPr>
      </w:pPr>
      <w:r>
        <w:rPr>
          <w:rFonts w:ascii="Times New Roman" w:hAnsi="Times New Roman" w:cs="Times New Roman"/>
          <w:b/>
          <w:sz w:val="28"/>
          <w:szCs w:val="28"/>
        </w:rPr>
        <w:t>2022 UAV</w:t>
      </w:r>
      <w:r w:rsidR="003E6424" w:rsidRPr="003E6424">
        <w:rPr>
          <w:rFonts w:ascii="Times New Roman" w:hAnsi="Times New Roman" w:cs="Times New Roman"/>
          <w:b/>
          <w:sz w:val="28"/>
          <w:szCs w:val="28"/>
        </w:rPr>
        <w:t xml:space="preserve"> Challenge</w:t>
      </w:r>
      <w:r>
        <w:rPr>
          <w:rFonts w:ascii="Times New Roman" w:hAnsi="Times New Roman" w:cs="Times New Roman"/>
          <w:b/>
          <w:sz w:val="28"/>
          <w:szCs w:val="28"/>
        </w:rPr>
        <w:t xml:space="preserve"> Competition</w:t>
      </w:r>
    </w:p>
    <w:p w14:paraId="61FCFE74" w14:textId="77777777" w:rsidR="003E6424" w:rsidRPr="003E6424" w:rsidRDefault="003E6424" w:rsidP="003E6424">
      <w:pPr>
        <w:jc w:val="center"/>
        <w:rPr>
          <w:rFonts w:ascii="Times New Roman" w:hAnsi="Times New Roman" w:cs="Times New Roman"/>
          <w:b/>
          <w:sz w:val="28"/>
          <w:szCs w:val="28"/>
        </w:rPr>
      </w:pPr>
    </w:p>
    <w:p w14:paraId="41BA8F64" w14:textId="1F26E114" w:rsidR="003E6424" w:rsidRPr="00AF7CCF" w:rsidRDefault="003E6424" w:rsidP="00AF7CCF">
      <w:pPr>
        <w:spacing w:after="240" w:line="240" w:lineRule="auto"/>
        <w:ind w:firstLine="720"/>
        <w:jc w:val="both"/>
        <w:rPr>
          <w:rFonts w:ascii="Times New Roman" w:hAnsi="Times New Roman" w:cs="Times New Roman"/>
          <w:sz w:val="24"/>
          <w:szCs w:val="24"/>
        </w:rPr>
      </w:pPr>
      <w:r w:rsidRPr="00906575">
        <w:rPr>
          <w:rFonts w:ascii="Times New Roman" w:hAnsi="Times New Roman" w:cs="Times New Roman"/>
          <w:sz w:val="24"/>
          <w:szCs w:val="24"/>
        </w:rPr>
        <w:t xml:space="preserve">Each of the undersigned </w:t>
      </w:r>
      <w:r w:rsidR="00906575">
        <w:rPr>
          <w:rFonts w:ascii="Times New Roman" w:hAnsi="Times New Roman" w:cs="Times New Roman"/>
          <w:sz w:val="24"/>
          <w:szCs w:val="24"/>
        </w:rPr>
        <w:t>P</w:t>
      </w:r>
      <w:r w:rsidR="00906575" w:rsidRPr="00906575">
        <w:rPr>
          <w:rFonts w:ascii="Times New Roman" w:hAnsi="Times New Roman" w:cs="Times New Roman"/>
          <w:sz w:val="24"/>
          <w:szCs w:val="24"/>
        </w:rPr>
        <w:t xml:space="preserve">articipants </w:t>
      </w:r>
      <w:r w:rsidRPr="00906575">
        <w:rPr>
          <w:rFonts w:ascii="Times New Roman" w:hAnsi="Times New Roman" w:cs="Times New Roman"/>
          <w:sz w:val="24"/>
          <w:szCs w:val="24"/>
        </w:rPr>
        <w:t xml:space="preserve">on a </w:t>
      </w:r>
      <w:r w:rsidR="00906575">
        <w:rPr>
          <w:rFonts w:ascii="Times New Roman" w:hAnsi="Times New Roman" w:cs="Times New Roman"/>
          <w:sz w:val="24"/>
          <w:szCs w:val="24"/>
        </w:rPr>
        <w:t>T</w:t>
      </w:r>
      <w:r w:rsidR="00906575" w:rsidRPr="00906575">
        <w:rPr>
          <w:rFonts w:ascii="Times New Roman" w:hAnsi="Times New Roman" w:cs="Times New Roman"/>
          <w:sz w:val="24"/>
          <w:szCs w:val="24"/>
        </w:rPr>
        <w:t xml:space="preserve">eam </w:t>
      </w:r>
      <w:r w:rsidR="00BA7B5C" w:rsidRPr="00022AF2">
        <w:rPr>
          <w:rFonts w:ascii="Times New Roman" w:hAnsi="Times New Roman" w:cs="Times New Roman"/>
          <w:sz w:val="24"/>
          <w:szCs w:val="24"/>
        </w:rPr>
        <w:t>competing in the 2022</w:t>
      </w:r>
      <w:r w:rsidRPr="00022AF2">
        <w:rPr>
          <w:rFonts w:ascii="Times New Roman" w:hAnsi="Times New Roman" w:cs="Times New Roman"/>
          <w:sz w:val="24"/>
          <w:szCs w:val="24"/>
        </w:rPr>
        <w:t xml:space="preserve"> </w:t>
      </w:r>
      <w:r w:rsidR="00BA7B5C" w:rsidRPr="00AF7CCF">
        <w:rPr>
          <w:rFonts w:ascii="Times New Roman" w:hAnsi="Times New Roman" w:cs="Times New Roman"/>
          <w:sz w:val="24"/>
          <w:szCs w:val="24"/>
        </w:rPr>
        <w:t xml:space="preserve">UAV Challenge Competition </w:t>
      </w:r>
      <w:r w:rsidRPr="00AF7CCF">
        <w:rPr>
          <w:rFonts w:ascii="Times New Roman" w:hAnsi="Times New Roman" w:cs="Times New Roman"/>
          <w:sz w:val="24"/>
          <w:szCs w:val="24"/>
        </w:rPr>
        <w:t xml:space="preserve">(the “Challenge”) acknowledges and agrees to the following terms and conditions for team submissions to the Challenge. Each </w:t>
      </w:r>
      <w:r w:rsidR="00BA7B5C" w:rsidRPr="00AF7CCF">
        <w:rPr>
          <w:rFonts w:ascii="Times New Roman" w:hAnsi="Times New Roman" w:cs="Times New Roman"/>
          <w:sz w:val="24"/>
          <w:szCs w:val="24"/>
        </w:rPr>
        <w:t>undersigned P</w:t>
      </w:r>
      <w:r w:rsidRPr="00AF7CCF">
        <w:rPr>
          <w:rFonts w:ascii="Times New Roman" w:hAnsi="Times New Roman" w:cs="Times New Roman"/>
          <w:sz w:val="24"/>
          <w:szCs w:val="24"/>
        </w:rPr>
        <w:t>articipant will be referred to in t</w:t>
      </w:r>
      <w:r w:rsidR="00BA7B5C" w:rsidRPr="00AF7CCF">
        <w:rPr>
          <w:rFonts w:ascii="Times New Roman" w:hAnsi="Times New Roman" w:cs="Times New Roman"/>
          <w:sz w:val="24"/>
          <w:szCs w:val="24"/>
        </w:rPr>
        <w:t>his Agreement as a “Participant”</w:t>
      </w:r>
      <w:r w:rsidRPr="00AF7CCF">
        <w:rPr>
          <w:rFonts w:ascii="Times New Roman" w:hAnsi="Times New Roman" w:cs="Times New Roman"/>
          <w:sz w:val="24"/>
          <w:szCs w:val="24"/>
        </w:rPr>
        <w:t xml:space="preserve"> or “Team Member”, and collectively they will be referred to as a “Team.” Participation in the Challenge is coordinated by Purdue University (“Purdue”), and the Challenge will be sponsored by </w:t>
      </w:r>
      <w:del w:id="0" w:author="Patel, Avi D" w:date="2022-01-19T09:21:00Z">
        <w:r w:rsidRPr="00AF7CCF" w:rsidDel="007F7641">
          <w:rPr>
            <w:rFonts w:ascii="Times New Roman" w:hAnsi="Times New Roman" w:cs="Times New Roman"/>
            <w:sz w:val="24"/>
            <w:szCs w:val="24"/>
          </w:rPr>
          <w:delText xml:space="preserve">other corporate and university sponsors, including </w:delText>
        </w:r>
      </w:del>
      <w:ins w:id="1" w:author="Patel, Avi D" w:date="2022-01-19T09:21:00Z">
        <w:r w:rsidR="00004DC9" w:rsidRPr="00004DC9">
          <w:rPr>
            <w:rFonts w:ascii="Times New Roman" w:hAnsi="Times New Roman" w:cs="Times New Roman"/>
            <w:sz w:val="24"/>
            <w:szCs w:val="24"/>
          </w:rPr>
          <w:t>Purdue University and sponsors</w:t>
        </w:r>
      </w:ins>
      <w:del w:id="2" w:author="Patel, Avi D" w:date="2022-01-19T09:21:00Z">
        <w:r w:rsidRPr="00AF7CCF" w:rsidDel="00004DC9">
          <w:rPr>
            <w:rFonts w:ascii="Times New Roman" w:hAnsi="Times New Roman" w:cs="Times New Roman"/>
            <w:sz w:val="24"/>
            <w:szCs w:val="24"/>
          </w:rPr>
          <w:delText xml:space="preserve">but not limited to Google and Facebook (Purdue and each other organizer and sponsor of the Challenge are each referred to individually as “Organizer” </w:delText>
        </w:r>
        <w:r w:rsidR="00906575" w:rsidRPr="005F4164" w:rsidDel="00004DC9">
          <w:rPr>
            <w:rFonts w:ascii="Times New Roman" w:hAnsi="Times New Roman" w:cs="Times New Roman"/>
            <w:sz w:val="24"/>
            <w:szCs w:val="24"/>
          </w:rPr>
          <w:delText xml:space="preserve">and collectively </w:delText>
        </w:r>
        <w:r w:rsidR="00906575" w:rsidDel="00004DC9">
          <w:rPr>
            <w:rFonts w:ascii="Times New Roman" w:hAnsi="Times New Roman" w:cs="Times New Roman"/>
            <w:sz w:val="24"/>
            <w:szCs w:val="24"/>
          </w:rPr>
          <w:delText>as</w:delText>
        </w:r>
        <w:r w:rsidR="00906575" w:rsidRPr="00022AF2" w:rsidDel="00004DC9">
          <w:rPr>
            <w:rFonts w:ascii="Times New Roman" w:hAnsi="Times New Roman" w:cs="Times New Roman"/>
            <w:sz w:val="24"/>
            <w:szCs w:val="24"/>
          </w:rPr>
          <w:delText xml:space="preserve"> </w:delText>
        </w:r>
        <w:r w:rsidRPr="00022AF2" w:rsidDel="00004DC9">
          <w:rPr>
            <w:rFonts w:ascii="Times New Roman" w:hAnsi="Times New Roman" w:cs="Times New Roman"/>
            <w:sz w:val="24"/>
            <w:szCs w:val="24"/>
          </w:rPr>
          <w:delText>“Organizers”</w:delText>
        </w:r>
        <w:r w:rsidRPr="00022AF2" w:rsidDel="007F7641">
          <w:rPr>
            <w:rFonts w:ascii="Times New Roman" w:hAnsi="Times New Roman" w:cs="Times New Roman"/>
            <w:sz w:val="24"/>
            <w:szCs w:val="24"/>
          </w:rPr>
          <w:delText>)</w:delText>
        </w:r>
      </w:del>
      <w:r w:rsidRPr="00022AF2">
        <w:rPr>
          <w:rFonts w:ascii="Times New Roman" w:hAnsi="Times New Roman" w:cs="Times New Roman"/>
          <w:sz w:val="24"/>
          <w:szCs w:val="24"/>
        </w:rPr>
        <w:t xml:space="preserve">. All Challenge Organizers that are not parties to this Agreement are third party beneficiaries of this Agreement and </w:t>
      </w:r>
      <w:r w:rsidRPr="00AF7CCF">
        <w:rPr>
          <w:rFonts w:ascii="Times New Roman" w:hAnsi="Times New Roman" w:cs="Times New Roman"/>
          <w:sz w:val="24"/>
          <w:szCs w:val="24"/>
        </w:rPr>
        <w:t>will be entitled to all rights accorded to Organizers under this Agreement as if they were parties to the Agreement.</w:t>
      </w:r>
    </w:p>
    <w:p w14:paraId="2D1BD4B5" w14:textId="77777777" w:rsidR="003E6424" w:rsidRDefault="003E6424"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b/>
          <w:sz w:val="24"/>
          <w:szCs w:val="24"/>
        </w:rPr>
        <w:t>Team Submissions:</w:t>
      </w:r>
      <w:r w:rsidRPr="00AF7CCF">
        <w:rPr>
          <w:rFonts w:ascii="Times New Roman" w:hAnsi="Times New Roman" w:cs="Times New Roman"/>
          <w:sz w:val="24"/>
          <w:szCs w:val="24"/>
        </w:rPr>
        <w:t xml:space="preserve"> </w:t>
      </w:r>
      <w:r w:rsidR="00906575">
        <w:rPr>
          <w:rFonts w:ascii="Times New Roman" w:hAnsi="Times New Roman" w:cs="Times New Roman"/>
          <w:sz w:val="24"/>
          <w:szCs w:val="24"/>
        </w:rPr>
        <w:t xml:space="preserve"> </w:t>
      </w:r>
      <w:r w:rsidRPr="00022AF2">
        <w:rPr>
          <w:rFonts w:ascii="Times New Roman" w:hAnsi="Times New Roman" w:cs="Times New Roman"/>
          <w:sz w:val="24"/>
          <w:szCs w:val="24"/>
        </w:rPr>
        <w:t>The Team will create a submission in response to the Challenge. The Team will submit in response to the Challenge one or more of the following: models, software code, software programs, hardware, Training Pipeline, or other work product that Team Members create independently or jointly in the course of their participation in the Challenge. All such work product, submitte</w:t>
      </w:r>
      <w:r w:rsidRPr="00AF7CCF">
        <w:rPr>
          <w:rFonts w:ascii="Times New Roman" w:hAnsi="Times New Roman" w:cs="Times New Roman"/>
          <w:sz w:val="24"/>
          <w:szCs w:val="24"/>
        </w:rPr>
        <w:t>d by any electronic or other means, is collectively referred to as a “Team Submission”. “Training Pipeline” means the training pipeline for the Team Submission that includes training data, training algorithms, hyperparameters, etc. Each Participant, by executing this Agreement, acknowledges and agrees that the Participant will comply with the following requirements regarding any Team Submission contributed, uploaded</w:t>
      </w:r>
      <w:r w:rsidR="00906575">
        <w:rPr>
          <w:rFonts w:ascii="Times New Roman" w:hAnsi="Times New Roman" w:cs="Times New Roman"/>
          <w:sz w:val="24"/>
          <w:szCs w:val="24"/>
        </w:rPr>
        <w:t>,</w:t>
      </w:r>
      <w:r w:rsidRPr="00022AF2">
        <w:rPr>
          <w:rFonts w:ascii="Times New Roman" w:hAnsi="Times New Roman" w:cs="Times New Roman"/>
          <w:sz w:val="24"/>
          <w:szCs w:val="24"/>
        </w:rPr>
        <w:t xml:space="preserve"> or otherwise provided in connection with the Challenge:</w:t>
      </w:r>
    </w:p>
    <w:p w14:paraId="1FBBF461" w14:textId="77777777" w:rsidR="00906575" w:rsidRDefault="003E6424"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sz w:val="24"/>
          <w:szCs w:val="24"/>
        </w:rPr>
        <w:t>Team Submissions must consist of content that has been created by Team Members or that is in the public domain. The content of all Team Submissions must be created by Team Members, and the Team must have all rights in the content; or, all persons who contributed in any way or have any rights to the content of the Team Submission, or otherwise appear in the Team Submission, must have given the Team permission to upload and distribute the content of the Team Submission to the Challenge. Upon request, Participants agree to furnish to Organizers any documentation, substantiation</w:t>
      </w:r>
      <w:r w:rsidR="00906575">
        <w:rPr>
          <w:rFonts w:ascii="Times New Roman" w:hAnsi="Times New Roman" w:cs="Times New Roman"/>
          <w:sz w:val="24"/>
          <w:szCs w:val="24"/>
        </w:rPr>
        <w:t>,</w:t>
      </w:r>
      <w:r w:rsidRPr="00022AF2">
        <w:rPr>
          <w:rFonts w:ascii="Times New Roman" w:hAnsi="Times New Roman" w:cs="Times New Roman"/>
          <w:sz w:val="24"/>
          <w:szCs w:val="24"/>
        </w:rPr>
        <w:t xml:space="preserve"> or releases necessary to verify Participants’ compliance with this Agreement.</w:t>
      </w:r>
      <w:r w:rsidR="00EB08FD" w:rsidRPr="00022AF2">
        <w:rPr>
          <w:rFonts w:ascii="Times New Roman" w:hAnsi="Times New Roman" w:cs="Times New Roman"/>
          <w:sz w:val="24"/>
          <w:szCs w:val="24"/>
        </w:rPr>
        <w:t xml:space="preserve"> Each Participant individually and Team collectively warrants that the Team owns the Team Submission, or that it has otherwise obtained th</w:t>
      </w:r>
      <w:r w:rsidR="00EB08FD" w:rsidRPr="00AF7CCF">
        <w:rPr>
          <w:rFonts w:ascii="Times New Roman" w:hAnsi="Times New Roman" w:cs="Times New Roman"/>
          <w:sz w:val="24"/>
          <w:szCs w:val="24"/>
        </w:rPr>
        <w:t>e appropriate third-party licenses to use the portions of the Team Submissions not owned by Team, or that the portions of the Team Submissions not owned by the Team are in the public domain.</w:t>
      </w:r>
    </w:p>
    <w:p w14:paraId="089AF1CD" w14:textId="77777777"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sz w:val="24"/>
          <w:szCs w:val="24"/>
        </w:rPr>
        <w:t>The Team Submission will not contain any visible logos, phrases</w:t>
      </w:r>
      <w:r w:rsidR="0082489A">
        <w:rPr>
          <w:rFonts w:ascii="Times New Roman" w:hAnsi="Times New Roman" w:cs="Times New Roman"/>
          <w:sz w:val="24"/>
          <w:szCs w:val="24"/>
        </w:rPr>
        <w:t>,</w:t>
      </w:r>
      <w:r w:rsidRPr="00022AF2">
        <w:rPr>
          <w:rFonts w:ascii="Times New Roman" w:hAnsi="Times New Roman" w:cs="Times New Roman"/>
          <w:sz w:val="24"/>
          <w:szCs w:val="24"/>
        </w:rPr>
        <w:t xml:space="preserve"> trademarks</w:t>
      </w:r>
      <w:r w:rsidR="0082489A">
        <w:rPr>
          <w:rFonts w:ascii="Times New Roman" w:hAnsi="Times New Roman" w:cs="Times New Roman"/>
          <w:sz w:val="24"/>
          <w:szCs w:val="24"/>
        </w:rPr>
        <w:t>,</w:t>
      </w:r>
      <w:r w:rsidRPr="00022AF2">
        <w:rPr>
          <w:rFonts w:ascii="Times New Roman" w:hAnsi="Times New Roman" w:cs="Times New Roman"/>
          <w:sz w:val="24"/>
          <w:szCs w:val="24"/>
        </w:rPr>
        <w:t xml:space="preserve"> or other third-party materials for which the Team has not obtained consent or license for use. Participants will not include any content in the Team Submission that is owned or created by someone else unless Participants have secured the right to do so, including uploading or copying content found elsewhere on the internet or at another source.</w:t>
      </w:r>
    </w:p>
    <w:p w14:paraId="3B3B00AB" w14:textId="77777777"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AF7CCF">
        <w:rPr>
          <w:rFonts w:ascii="Times New Roman" w:hAnsi="Times New Roman" w:cs="Times New Roman"/>
          <w:sz w:val="24"/>
          <w:szCs w:val="24"/>
        </w:rPr>
        <w:t>The Team Submission will not contain any illegal or objectionable content. The Team Submission will not contain any content that: libels, defames, invades</w:t>
      </w:r>
      <w:r w:rsidR="0082489A">
        <w:rPr>
          <w:rFonts w:ascii="Times New Roman" w:hAnsi="Times New Roman" w:cs="Times New Roman"/>
          <w:sz w:val="24"/>
          <w:szCs w:val="24"/>
        </w:rPr>
        <w:t>,</w:t>
      </w:r>
      <w:r w:rsidRPr="00022AF2">
        <w:rPr>
          <w:rFonts w:ascii="Times New Roman" w:hAnsi="Times New Roman" w:cs="Times New Roman"/>
          <w:sz w:val="24"/>
          <w:szCs w:val="24"/>
        </w:rPr>
        <w:t xml:space="preserve"> or violates </w:t>
      </w:r>
      <w:r w:rsidRPr="00022AF2">
        <w:rPr>
          <w:rFonts w:ascii="Times New Roman" w:hAnsi="Times New Roman" w:cs="Times New Roman"/>
          <w:sz w:val="24"/>
          <w:szCs w:val="24"/>
        </w:rPr>
        <w:lastRenderedPageBreak/>
        <w:t>the privacy of another person, or is indecent, obscene, pornographic, abusive, or threatening (in Purdue’s sole discretion), infringes any intellectual property right of any entity or person, including but not limited to, violating copyrights or trademarks or any right of publicity, or otherwise violates any law. Participants assume all responsibility and liability arising from or related to the content of any Team Submission submitted to the Challenge.</w:t>
      </w:r>
    </w:p>
    <w:p w14:paraId="619566A0" w14:textId="77777777"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The Team Submission will not reveal another person’s personal information, such as address, phone number, email address, credit card information, or any other information that may be used to track, contact, or impersonate that individual, or that is personal in nature.</w:t>
      </w:r>
    </w:p>
    <w:p w14:paraId="3B8F0568" w14:textId="77777777"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The Team Submission will not damage any platform or other hardware, equipment or system, and will be free from viruses, Trojan horses, spyware</w:t>
      </w:r>
      <w:r w:rsidR="0082489A">
        <w:rPr>
          <w:rFonts w:ascii="Times New Roman" w:hAnsi="Times New Roman" w:cs="Times New Roman"/>
          <w:sz w:val="24"/>
        </w:rPr>
        <w:t>,</w:t>
      </w:r>
      <w:r w:rsidRPr="0082489A">
        <w:rPr>
          <w:rFonts w:ascii="Times New Roman" w:hAnsi="Times New Roman" w:cs="Times New Roman"/>
          <w:sz w:val="24"/>
        </w:rPr>
        <w:t xml:space="preserve"> or any other technologies that could impact the operation of a platform or other hardware, equipment or system.</w:t>
      </w:r>
    </w:p>
    <w:p w14:paraId="78CF353A" w14:textId="77777777"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Participants will not reverse engineer, modify</w:t>
      </w:r>
      <w:r w:rsidR="0082489A" w:rsidRPr="00AF7CCF">
        <w:rPr>
          <w:rFonts w:ascii="Times New Roman" w:hAnsi="Times New Roman" w:cs="Times New Roman"/>
          <w:sz w:val="24"/>
        </w:rPr>
        <w:t>,</w:t>
      </w:r>
      <w:r w:rsidRPr="0082489A">
        <w:rPr>
          <w:rFonts w:ascii="Times New Roman" w:hAnsi="Times New Roman" w:cs="Times New Roman"/>
          <w:sz w:val="24"/>
        </w:rPr>
        <w:t xml:space="preserve"> or attempt to discover any source code or internal operations associated with the submission and grading systems used in the Challenge.</w:t>
      </w:r>
    </w:p>
    <w:p w14:paraId="4039F917" w14:textId="77777777" w:rsidR="003E6424" w:rsidRDefault="003E6424" w:rsidP="00AF7CCF">
      <w:pPr>
        <w:pStyle w:val="ListParagraph"/>
        <w:numPr>
          <w:ilvl w:val="1"/>
          <w:numId w:val="2"/>
        </w:numPr>
        <w:spacing w:after="240" w:line="240" w:lineRule="auto"/>
        <w:contextualSpacing w:val="0"/>
        <w:jc w:val="both"/>
        <w:rPr>
          <w:rFonts w:ascii="Times New Roman" w:hAnsi="Times New Roman" w:cs="Times New Roman"/>
          <w:sz w:val="24"/>
        </w:rPr>
      </w:pPr>
      <w:r w:rsidRPr="0082489A">
        <w:rPr>
          <w:rFonts w:ascii="Times New Roman" w:hAnsi="Times New Roman" w:cs="Times New Roman"/>
          <w:sz w:val="24"/>
        </w:rPr>
        <w:t>Each Participant executing this Agreement understands that he or she is solely responsible for the content of the Team Submission, however submitted and in whatever form it may take. Participants jointly and severally agree to indemnify, defend</w:t>
      </w:r>
      <w:r w:rsidR="0082489A">
        <w:rPr>
          <w:rFonts w:ascii="Times New Roman" w:hAnsi="Times New Roman" w:cs="Times New Roman"/>
          <w:sz w:val="24"/>
        </w:rPr>
        <w:t>,</w:t>
      </w:r>
      <w:r w:rsidRPr="0082489A">
        <w:rPr>
          <w:rFonts w:ascii="Times New Roman" w:hAnsi="Times New Roman" w:cs="Times New Roman"/>
          <w:sz w:val="24"/>
        </w:rPr>
        <w:t xml:space="preserve"> and hold harmless each Organizer, and their respective officers, directors, trustees, employees</w:t>
      </w:r>
      <w:r w:rsidR="0082489A">
        <w:rPr>
          <w:rFonts w:ascii="Times New Roman" w:hAnsi="Times New Roman" w:cs="Times New Roman"/>
          <w:sz w:val="24"/>
        </w:rPr>
        <w:t>,</w:t>
      </w:r>
      <w:r w:rsidRPr="0082489A">
        <w:rPr>
          <w:rFonts w:ascii="Times New Roman" w:hAnsi="Times New Roman" w:cs="Times New Roman"/>
          <w:sz w:val="24"/>
        </w:rPr>
        <w:t xml:space="preserve"> and agents against any and all claims, demands, actions, </w:t>
      </w:r>
      <w:r w:rsidR="0082489A" w:rsidRPr="0082489A">
        <w:rPr>
          <w:rFonts w:ascii="Times New Roman" w:hAnsi="Times New Roman" w:cs="Times New Roman"/>
          <w:sz w:val="24"/>
        </w:rPr>
        <w:t>liabilit</w:t>
      </w:r>
      <w:r w:rsidR="0082489A">
        <w:rPr>
          <w:rFonts w:ascii="Times New Roman" w:hAnsi="Times New Roman" w:cs="Times New Roman"/>
          <w:sz w:val="24"/>
        </w:rPr>
        <w:t>ies,</w:t>
      </w:r>
      <w:r w:rsidR="0082489A" w:rsidRPr="0082489A">
        <w:rPr>
          <w:rFonts w:ascii="Times New Roman" w:hAnsi="Times New Roman" w:cs="Times New Roman"/>
          <w:sz w:val="24"/>
        </w:rPr>
        <w:t xml:space="preserve"> </w:t>
      </w:r>
      <w:r w:rsidRPr="0082489A">
        <w:rPr>
          <w:rFonts w:ascii="Times New Roman" w:hAnsi="Times New Roman" w:cs="Times New Roman"/>
          <w:sz w:val="24"/>
        </w:rPr>
        <w:t>and expenses related to or arising out of Participant’s failure to comply with the requirements in this Agreement regarding Team Submissions.</w:t>
      </w:r>
    </w:p>
    <w:p w14:paraId="0B15CD7C" w14:textId="77777777" w:rsidR="003E6424" w:rsidRDefault="003E6424"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022AF2">
        <w:rPr>
          <w:rFonts w:ascii="Times New Roman" w:hAnsi="Times New Roman" w:cs="Times New Roman"/>
          <w:b/>
          <w:sz w:val="24"/>
          <w:szCs w:val="24"/>
        </w:rPr>
        <w:t>Ownership and Sharing of Content Contained in Team Submissions</w:t>
      </w:r>
      <w:r w:rsidRPr="00022AF2">
        <w:rPr>
          <w:rFonts w:ascii="Times New Roman" w:hAnsi="Times New Roman" w:cs="Times New Roman"/>
          <w:sz w:val="24"/>
          <w:szCs w:val="24"/>
        </w:rPr>
        <w:t xml:space="preserve">: </w:t>
      </w:r>
      <w:r w:rsidR="00CA408B">
        <w:rPr>
          <w:rFonts w:ascii="Times New Roman" w:hAnsi="Times New Roman" w:cs="Times New Roman"/>
          <w:sz w:val="24"/>
          <w:szCs w:val="24"/>
        </w:rPr>
        <w:t xml:space="preserve"> </w:t>
      </w:r>
      <w:r w:rsidRPr="00022AF2">
        <w:rPr>
          <w:rFonts w:ascii="Times New Roman" w:hAnsi="Times New Roman" w:cs="Times New Roman"/>
          <w:sz w:val="24"/>
          <w:szCs w:val="24"/>
        </w:rPr>
        <w:t>Team Submissions will be treated as non-confidential and non-proprietary, and the Organizers will not be liable for any use or disclosure to anyone, including but not limited to, claimed intellectual property owners.</w:t>
      </w:r>
    </w:p>
    <w:p w14:paraId="5E78D7A0"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D46EC3">
        <w:rPr>
          <w:rFonts w:ascii="Times New Roman" w:hAnsi="Times New Roman" w:cs="Times New Roman"/>
          <w:sz w:val="24"/>
          <w:szCs w:val="24"/>
        </w:rPr>
        <w:t>Team Participants are responsible for agreeing as to ownership of any intellectual property, jointly or individually, among Team Members.</w:t>
      </w:r>
    </w:p>
    <w:p w14:paraId="5CF4FD33"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10346F">
        <w:rPr>
          <w:rFonts w:ascii="Times New Roman" w:hAnsi="Times New Roman" w:cs="Times New Roman"/>
          <w:sz w:val="24"/>
          <w:szCs w:val="24"/>
        </w:rPr>
        <w:t>If the content of the Team Submission is subject to protection under intellectual property rights laws, Participants are responsible for seeking and securing any such protection that may be available.</w:t>
      </w:r>
    </w:p>
    <w:p w14:paraId="3DA272D5"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C80D20">
        <w:rPr>
          <w:rFonts w:ascii="Times New Roman" w:hAnsi="Times New Roman" w:cs="Times New Roman"/>
          <w:sz w:val="24"/>
          <w:szCs w:val="24"/>
        </w:rPr>
        <w:t>The Participants must secure all such intellectual property rights protection BEFORE submitting the Team Submission to the Challenge, including filing of any patent application. No measures will be taken by the Challenge Organizers to protect intellectual property rights of Participants or other third parties.</w:t>
      </w:r>
    </w:p>
    <w:p w14:paraId="1C1C1F09"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9074B7">
        <w:rPr>
          <w:rFonts w:ascii="Times New Roman" w:hAnsi="Times New Roman" w:cs="Times New Roman"/>
          <w:sz w:val="24"/>
          <w:szCs w:val="24"/>
        </w:rPr>
        <w:t xml:space="preserve">Team Participants will remain the owners of all intellectual property contained in a Team Submission in accordance with the agreement that has been reached among the Team Members. However, when the Team submits the Team Submission to the Challenge, each </w:t>
      </w:r>
      <w:r w:rsidRPr="009074B7">
        <w:rPr>
          <w:rFonts w:ascii="Times New Roman" w:hAnsi="Times New Roman" w:cs="Times New Roman"/>
          <w:sz w:val="24"/>
          <w:szCs w:val="24"/>
        </w:rPr>
        <w:lastRenderedPageBreak/>
        <w:t xml:space="preserve">Participant on that Team automatically grants to the Organizers a license to the Team Submission under the Apache 2.0 open source license terms available at: </w:t>
      </w:r>
      <w:hyperlink r:id="rId7" w:history="1">
        <w:r w:rsidRPr="009074B7">
          <w:rPr>
            <w:rStyle w:val="Hyperlink"/>
            <w:rFonts w:ascii="Times New Roman" w:hAnsi="Times New Roman" w:cs="Times New Roman"/>
            <w:sz w:val="24"/>
            <w:szCs w:val="24"/>
          </w:rPr>
          <w:t>https://www.apache.org/licenses/LICENSE-2.0</w:t>
        </w:r>
      </w:hyperlink>
      <w:r w:rsidRPr="009074B7">
        <w:rPr>
          <w:rFonts w:ascii="Times New Roman" w:hAnsi="Times New Roman" w:cs="Times New Roman"/>
          <w:sz w:val="24"/>
          <w:szCs w:val="24"/>
        </w:rPr>
        <w:t>.</w:t>
      </w:r>
    </w:p>
    <w:p w14:paraId="7DDF64F2"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095836">
        <w:rPr>
          <w:rFonts w:ascii="Times New Roman" w:hAnsi="Times New Roman" w:cs="Times New Roman"/>
          <w:sz w:val="24"/>
          <w:szCs w:val="24"/>
        </w:rPr>
        <w:t xml:space="preserve">Team Submissions will be evaluated pursuant to the criteria available at </w:t>
      </w:r>
      <w:hyperlink r:id="rId8" w:history="1">
        <w:r w:rsidRPr="00095836">
          <w:rPr>
            <w:rStyle w:val="Hyperlink"/>
            <w:rFonts w:ascii="Times New Roman" w:hAnsi="Times New Roman" w:cs="Times New Roman"/>
            <w:sz w:val="24"/>
            <w:szCs w:val="24"/>
          </w:rPr>
          <w:t>https://lpcv.ai</w:t>
        </w:r>
      </w:hyperlink>
      <w:r w:rsidRPr="00095836">
        <w:rPr>
          <w:rFonts w:ascii="Times New Roman" w:hAnsi="Times New Roman" w:cs="Times New Roman"/>
          <w:sz w:val="24"/>
          <w:szCs w:val="24"/>
        </w:rPr>
        <w:t>.</w:t>
      </w:r>
    </w:p>
    <w:p w14:paraId="7E309F75"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FC079C">
        <w:rPr>
          <w:rFonts w:ascii="Times New Roman" w:hAnsi="Times New Roman" w:cs="Times New Roman"/>
          <w:sz w:val="24"/>
          <w:szCs w:val="24"/>
        </w:rPr>
        <w:t>Team Participants of the winning Team Submission will: (</w:t>
      </w:r>
      <w:proofErr w:type="spellStart"/>
      <w:r w:rsidRPr="00FC079C">
        <w:rPr>
          <w:rFonts w:ascii="Times New Roman" w:hAnsi="Times New Roman" w:cs="Times New Roman"/>
          <w:sz w:val="24"/>
          <w:szCs w:val="24"/>
        </w:rPr>
        <w:t>i</w:t>
      </w:r>
      <w:proofErr w:type="spellEnd"/>
      <w:r w:rsidRPr="00FC079C">
        <w:rPr>
          <w:rFonts w:ascii="Times New Roman" w:hAnsi="Times New Roman" w:cs="Times New Roman"/>
          <w:sz w:val="24"/>
          <w:szCs w:val="24"/>
        </w:rPr>
        <w:t>) open source their Team Submission under the Apache 2.0 license and (ii) provide a public GitHub repository for the winning Team Submission prior to the upcoming Low-Power Computer Vision Challenge (LPCVC) workshop referenced at: https://lpcv.ai. The public GitHub repository must contain the following: code used for data pre-processing/post-processing, final checkpoint, and write-up. The write-up must include details on the approach as well as documentation on how to reproduce the results using the provided code. Participants will make best efforts to ensure that the test set performance is easily verifiable and reproducible with the provided code and checkpoint (e.g., provide training hyperparameters, random seeds, and assistance to execute the code if requested). Organizers should be able to reproduce the same or similar result based on the Team Submission on the public GitHub repository.</w:t>
      </w:r>
    </w:p>
    <w:p w14:paraId="2A623BF9"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2248FC">
        <w:rPr>
          <w:rFonts w:ascii="Times New Roman" w:hAnsi="Times New Roman" w:cs="Times New Roman"/>
          <w:sz w:val="24"/>
          <w:szCs w:val="24"/>
        </w:rPr>
        <w:t>A cash prize will be awarded to the Team Participants of the winning Team Submission only after Organizers’ confirmation that the winning Team Submission is published in a GitHub repository, licensed under the Apache 2.0 License, and its results are reproducible.</w:t>
      </w:r>
    </w:p>
    <w:p w14:paraId="15A38BA9" w14:textId="77777777" w:rsidR="00CA408B" w:rsidRDefault="00CA408B" w:rsidP="00AF7CCF">
      <w:pPr>
        <w:pStyle w:val="ListParagraph"/>
        <w:numPr>
          <w:ilvl w:val="1"/>
          <w:numId w:val="2"/>
        </w:numPr>
        <w:spacing w:after="240" w:line="240" w:lineRule="auto"/>
        <w:contextualSpacing w:val="0"/>
        <w:jc w:val="both"/>
        <w:rPr>
          <w:rFonts w:ascii="Times New Roman" w:hAnsi="Times New Roman" w:cs="Times New Roman"/>
          <w:sz w:val="24"/>
          <w:szCs w:val="24"/>
        </w:rPr>
      </w:pPr>
      <w:r w:rsidRPr="00B7706B">
        <w:rPr>
          <w:rFonts w:ascii="Times New Roman" w:hAnsi="Times New Roman" w:cs="Times New Roman"/>
          <w:sz w:val="24"/>
          <w:szCs w:val="24"/>
        </w:rPr>
        <w:t>If Team Participants do not wish to open source their Team Submission, they may submit a “closed submission” in the Challenge, but they will not be eligible to claim a cash award. The winning Team Submission that is not open sourced or reproducible will be recognized as a top score non-reproducible entry on the Challenge dashboard but will not be eligible for the Challenge award, which will then be granted to the next eligible winning Team Submission.</w:t>
      </w:r>
    </w:p>
    <w:p w14:paraId="3E31A1D2" w14:textId="77777777"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626F9D">
        <w:rPr>
          <w:rFonts w:ascii="Times New Roman" w:hAnsi="Times New Roman" w:cs="Times New Roman"/>
          <w:b/>
          <w:sz w:val="24"/>
          <w:szCs w:val="24"/>
        </w:rPr>
        <w:t>Governing Law:</w:t>
      </w:r>
      <w:r w:rsidRPr="00626F9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26F9D">
        <w:rPr>
          <w:rFonts w:ascii="Times New Roman" w:hAnsi="Times New Roman" w:cs="Times New Roman"/>
          <w:sz w:val="24"/>
          <w:szCs w:val="24"/>
        </w:rPr>
        <w:t>This Agreement and its amendments, modifications, alterations</w:t>
      </w:r>
      <w:r>
        <w:rPr>
          <w:rFonts w:ascii="Times New Roman" w:hAnsi="Times New Roman" w:cs="Times New Roman"/>
          <w:sz w:val="24"/>
          <w:szCs w:val="24"/>
        </w:rPr>
        <w:t>,</w:t>
      </w:r>
      <w:r w:rsidRPr="00626F9D">
        <w:rPr>
          <w:rFonts w:ascii="Times New Roman" w:hAnsi="Times New Roman" w:cs="Times New Roman"/>
          <w:sz w:val="24"/>
          <w:szCs w:val="24"/>
        </w:rPr>
        <w:t xml:space="preserve"> or supplements, and the rights of the parties, shall be construed under and governed by the laws of the State of Indiana (without regard to conflict of law rules) and the United States of America.</w:t>
      </w:r>
    </w:p>
    <w:p w14:paraId="1119BD73" w14:textId="77777777"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393978">
        <w:rPr>
          <w:rFonts w:ascii="Times New Roman" w:hAnsi="Times New Roman" w:cs="Times New Roman"/>
          <w:b/>
          <w:sz w:val="24"/>
          <w:szCs w:val="24"/>
        </w:rPr>
        <w:t>Data Privacy:</w:t>
      </w:r>
      <w:r w:rsidRPr="0039397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93978">
        <w:rPr>
          <w:rFonts w:ascii="Times New Roman" w:hAnsi="Times New Roman" w:cs="Times New Roman"/>
          <w:sz w:val="24"/>
          <w:szCs w:val="24"/>
        </w:rPr>
        <w:t>Purdue will never sell your e-mail address or other personally identifiable information to third parties, or make that information publicly available without your permission. Purdue may contact you to inform you of competition updates or next year’s competition. You may opt out of receiving e-mails from Purdue by sending a written request to: yunglu@purdue.edu. Your personal information shared in connection with your Team Submission may be shared with the Organizers. Each Organizer will maintain your information in accordance with their respective privacy policies, which can be found on the Challenge website. By providing the information below, you agree to Organizers’ collection and use of the information for the purpose of co-hosting the Challenge. This information will be deleted soon after the Challenge ends unless you are a Participant of the winning Team Submission.</w:t>
      </w:r>
    </w:p>
    <w:p w14:paraId="2385952F" w14:textId="77777777"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C320A0">
        <w:rPr>
          <w:rFonts w:ascii="Times New Roman" w:hAnsi="Times New Roman" w:cs="Times New Roman"/>
          <w:b/>
          <w:sz w:val="24"/>
          <w:szCs w:val="24"/>
        </w:rPr>
        <w:lastRenderedPageBreak/>
        <w:t>Joint and Several Liability:</w:t>
      </w:r>
      <w:r w:rsidRPr="00C320A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320A0">
        <w:rPr>
          <w:rFonts w:ascii="Times New Roman" w:hAnsi="Times New Roman" w:cs="Times New Roman"/>
          <w:sz w:val="24"/>
          <w:szCs w:val="24"/>
        </w:rPr>
        <w:t>Each Participant agrees that he/she is jointly and severally liable for any and all obligations incurred under this Participant Agreement and Acknowledgement for Team Submissions.</w:t>
      </w:r>
    </w:p>
    <w:p w14:paraId="56B8EC96" w14:textId="77777777"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670AB0">
        <w:rPr>
          <w:rFonts w:ascii="Times New Roman" w:hAnsi="Times New Roman" w:cs="Times New Roman"/>
          <w:b/>
          <w:sz w:val="24"/>
          <w:szCs w:val="24"/>
        </w:rPr>
        <w:t>Additional Information for Tax Purposes</w:t>
      </w:r>
      <w:r w:rsidRPr="00670AB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70AB0">
        <w:rPr>
          <w:rFonts w:ascii="Times New Roman" w:hAnsi="Times New Roman" w:cs="Times New Roman"/>
          <w:sz w:val="24"/>
          <w:szCs w:val="24"/>
        </w:rPr>
        <w:t>The Participants on the winning Team will be required to provide additional personal information for tax purposes in order to receive any award that may be offered; provided however, that no award or other compensation is guaranteed under this Agreement.</w:t>
      </w:r>
    </w:p>
    <w:p w14:paraId="0F591F65" w14:textId="77777777" w:rsidR="00CA408B" w:rsidRDefault="00CA408B"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B43E0C">
        <w:rPr>
          <w:rFonts w:ascii="Times New Roman" w:hAnsi="Times New Roman" w:cs="Times New Roman"/>
          <w:b/>
          <w:sz w:val="24"/>
          <w:szCs w:val="24"/>
        </w:rPr>
        <w:t>S</w:t>
      </w:r>
      <w:r w:rsidR="009360CC">
        <w:rPr>
          <w:rFonts w:ascii="Times New Roman" w:hAnsi="Times New Roman" w:cs="Times New Roman"/>
          <w:b/>
          <w:sz w:val="24"/>
          <w:szCs w:val="24"/>
        </w:rPr>
        <w:t>ex</w:t>
      </w:r>
      <w:r w:rsidRPr="00B43E0C">
        <w:rPr>
          <w:rFonts w:ascii="Times New Roman" w:hAnsi="Times New Roman" w:cs="Times New Roman"/>
          <w:b/>
          <w:sz w:val="24"/>
          <w:szCs w:val="24"/>
        </w:rPr>
        <w:t xml:space="preserve"> O</w:t>
      </w:r>
      <w:r w:rsidR="009360CC">
        <w:rPr>
          <w:rFonts w:ascii="Times New Roman" w:hAnsi="Times New Roman" w:cs="Times New Roman"/>
          <w:b/>
          <w:sz w:val="24"/>
          <w:szCs w:val="24"/>
        </w:rPr>
        <w:t>ffender</w:t>
      </w:r>
      <w:r w:rsidRPr="00B43E0C">
        <w:rPr>
          <w:rFonts w:ascii="Times New Roman" w:hAnsi="Times New Roman" w:cs="Times New Roman"/>
          <w:b/>
          <w:sz w:val="24"/>
          <w:szCs w:val="24"/>
        </w:rPr>
        <w:t xml:space="preserve"> R</w:t>
      </w:r>
      <w:r w:rsidR="009360CC">
        <w:rPr>
          <w:rFonts w:ascii="Times New Roman" w:hAnsi="Times New Roman" w:cs="Times New Roman"/>
          <w:b/>
          <w:sz w:val="24"/>
          <w:szCs w:val="24"/>
        </w:rPr>
        <w:t>egistry</w:t>
      </w:r>
      <w:r w:rsidRPr="00B43E0C">
        <w:rPr>
          <w:rFonts w:ascii="Times New Roman" w:hAnsi="Times New Roman" w:cs="Times New Roman"/>
          <w:b/>
          <w:sz w:val="24"/>
          <w:szCs w:val="24"/>
        </w:rPr>
        <w:t xml:space="preserve"> C</w:t>
      </w:r>
      <w:r w:rsidR="009360CC">
        <w:rPr>
          <w:rFonts w:ascii="Times New Roman" w:hAnsi="Times New Roman" w:cs="Times New Roman"/>
          <w:b/>
          <w:sz w:val="24"/>
          <w:szCs w:val="24"/>
        </w:rPr>
        <w:t>heck</w:t>
      </w:r>
      <w:r w:rsidRPr="00B43E0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43E0C">
        <w:rPr>
          <w:rFonts w:ascii="Times New Roman" w:hAnsi="Times New Roman" w:cs="Times New Roman"/>
          <w:sz w:val="24"/>
          <w:szCs w:val="24"/>
        </w:rPr>
        <w:t xml:space="preserve">Team shall perform security clearance background checks on all Participants, officers, agents, employees or volunteers assigned to have access to Purdue’s premises to identify whether any such individual is a registered sex offender pursuant to Zachary’s Law, Ind. Code § 11-8-8 et seq. or the equivalent law of the individual’s state of residence. Team shall not allow any individuals identified as registered sex offenders access </w:t>
      </w:r>
      <w:r w:rsidR="004574DE">
        <w:rPr>
          <w:rFonts w:ascii="Times New Roman" w:hAnsi="Times New Roman" w:cs="Times New Roman"/>
          <w:sz w:val="24"/>
          <w:szCs w:val="24"/>
        </w:rPr>
        <w:t xml:space="preserve">to </w:t>
      </w:r>
      <w:r w:rsidRPr="00B43E0C">
        <w:rPr>
          <w:rFonts w:ascii="Times New Roman" w:hAnsi="Times New Roman" w:cs="Times New Roman"/>
          <w:sz w:val="24"/>
          <w:szCs w:val="24"/>
        </w:rPr>
        <w:t>Purdue’s premises. Purdue reserves the right to immediately remove any individuals identified as registered sex offenders from Purdue’s premises.</w:t>
      </w:r>
    </w:p>
    <w:p w14:paraId="6916248E" w14:textId="77777777" w:rsidR="004574DE" w:rsidRDefault="004574DE"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CF1863">
        <w:rPr>
          <w:rFonts w:ascii="Times New Roman" w:hAnsi="Times New Roman" w:cs="Times New Roman"/>
          <w:b/>
          <w:sz w:val="24"/>
          <w:szCs w:val="24"/>
        </w:rPr>
        <w:t>I</w:t>
      </w:r>
      <w:r w:rsidR="009360CC">
        <w:rPr>
          <w:rFonts w:ascii="Times New Roman" w:hAnsi="Times New Roman" w:cs="Times New Roman"/>
          <w:b/>
          <w:sz w:val="24"/>
          <w:szCs w:val="24"/>
        </w:rPr>
        <w:t>ndemnification</w:t>
      </w:r>
      <w:r w:rsidRPr="00CF186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F1863">
        <w:rPr>
          <w:rFonts w:ascii="Times New Roman" w:hAnsi="Times New Roman" w:cs="Times New Roman"/>
          <w:sz w:val="24"/>
          <w:szCs w:val="24"/>
        </w:rPr>
        <w:t>Team agrees to indemnify Purdue, and its trustees, officers, agents, servants, attorneys, employees, successors</w:t>
      </w:r>
      <w:r>
        <w:rPr>
          <w:rFonts w:ascii="Times New Roman" w:hAnsi="Times New Roman" w:cs="Times New Roman"/>
          <w:sz w:val="24"/>
          <w:szCs w:val="24"/>
        </w:rPr>
        <w:t>,</w:t>
      </w:r>
      <w:r w:rsidRPr="00CF1863">
        <w:rPr>
          <w:rFonts w:ascii="Times New Roman" w:hAnsi="Times New Roman" w:cs="Times New Roman"/>
          <w:sz w:val="24"/>
          <w:szCs w:val="24"/>
        </w:rPr>
        <w:t xml:space="preserve"> or assigns (“Indemnified Parties”) and hold the Indemnified Parties harmless from and against all liability, losses, damages, claims, liens, and expenses (including reasonable attorneys’ fees) arising out of or connected to Team’s participation in the Challenge (collectively “Indemnifiable Losses”), excepting only such liability as may result solely from the acts of negligence of Purdue or its employees. Team shall</w:t>
      </w:r>
      <w:r>
        <w:rPr>
          <w:rFonts w:ascii="Times New Roman" w:hAnsi="Times New Roman" w:cs="Times New Roman"/>
          <w:sz w:val="24"/>
          <w:szCs w:val="24"/>
        </w:rPr>
        <w:t>,</w:t>
      </w:r>
      <w:r w:rsidRPr="00CF1863">
        <w:rPr>
          <w:rFonts w:ascii="Times New Roman" w:hAnsi="Times New Roman" w:cs="Times New Roman"/>
          <w:sz w:val="24"/>
          <w:szCs w:val="24"/>
        </w:rPr>
        <w:t xml:space="preserve"> at the request of Purdue</w:t>
      </w:r>
      <w:r>
        <w:rPr>
          <w:rFonts w:ascii="Times New Roman" w:hAnsi="Times New Roman" w:cs="Times New Roman"/>
          <w:sz w:val="24"/>
          <w:szCs w:val="24"/>
        </w:rPr>
        <w:t>,</w:t>
      </w:r>
      <w:r w:rsidRPr="00CF1863">
        <w:rPr>
          <w:rFonts w:ascii="Times New Roman" w:hAnsi="Times New Roman" w:cs="Times New Roman"/>
          <w:sz w:val="24"/>
          <w:szCs w:val="24"/>
        </w:rPr>
        <w:t xml:space="preserve"> undertake to investigate and defend any and all claims or suits, whether justified or not, if such claim or suit be against Purdue, the Trustees of Purdue, or their respective officers, agents</w:t>
      </w:r>
      <w:r>
        <w:rPr>
          <w:rFonts w:ascii="Times New Roman" w:hAnsi="Times New Roman" w:cs="Times New Roman"/>
          <w:sz w:val="24"/>
          <w:szCs w:val="24"/>
        </w:rPr>
        <w:t>,</w:t>
      </w:r>
      <w:r w:rsidRPr="00CF1863">
        <w:rPr>
          <w:rFonts w:ascii="Times New Roman" w:hAnsi="Times New Roman" w:cs="Times New Roman"/>
          <w:sz w:val="24"/>
          <w:szCs w:val="24"/>
        </w:rPr>
        <w:t xml:space="preserve"> servants, attorneys, employees, successors</w:t>
      </w:r>
      <w:r>
        <w:rPr>
          <w:rFonts w:ascii="Times New Roman" w:hAnsi="Times New Roman" w:cs="Times New Roman"/>
          <w:sz w:val="24"/>
          <w:szCs w:val="24"/>
        </w:rPr>
        <w:t>,</w:t>
      </w:r>
      <w:r w:rsidRPr="00CF1863">
        <w:rPr>
          <w:rFonts w:ascii="Times New Roman" w:hAnsi="Times New Roman" w:cs="Times New Roman"/>
          <w:sz w:val="24"/>
          <w:szCs w:val="24"/>
        </w:rPr>
        <w:t xml:space="preserve"> or assigns</w:t>
      </w:r>
      <w:r>
        <w:rPr>
          <w:rFonts w:ascii="Times New Roman" w:hAnsi="Times New Roman" w:cs="Times New Roman"/>
          <w:sz w:val="24"/>
          <w:szCs w:val="24"/>
        </w:rPr>
        <w:t>;</w:t>
      </w:r>
      <w:r w:rsidRPr="00CF1863">
        <w:rPr>
          <w:rFonts w:ascii="Times New Roman" w:hAnsi="Times New Roman" w:cs="Times New Roman"/>
          <w:sz w:val="24"/>
          <w:szCs w:val="24"/>
        </w:rPr>
        <w:t xml:space="preserve"> provided however, that Team may not settle any claims against the Indemnified Parties without the Indemnified Parties’ prior written consent.</w:t>
      </w:r>
    </w:p>
    <w:p w14:paraId="118544A3" w14:textId="77777777" w:rsidR="004574DE" w:rsidRDefault="004574DE"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C540CB">
        <w:rPr>
          <w:rFonts w:ascii="Times New Roman" w:hAnsi="Times New Roman" w:cs="Times New Roman"/>
          <w:b/>
          <w:sz w:val="24"/>
          <w:szCs w:val="24"/>
        </w:rPr>
        <w:t>D</w:t>
      </w:r>
      <w:r w:rsidR="009360CC">
        <w:rPr>
          <w:rFonts w:ascii="Times New Roman" w:hAnsi="Times New Roman" w:cs="Times New Roman"/>
          <w:b/>
          <w:sz w:val="24"/>
          <w:szCs w:val="24"/>
        </w:rPr>
        <w:t>amage to</w:t>
      </w:r>
      <w:r w:rsidRPr="00C540CB">
        <w:rPr>
          <w:rFonts w:ascii="Times New Roman" w:hAnsi="Times New Roman" w:cs="Times New Roman"/>
          <w:b/>
          <w:sz w:val="24"/>
          <w:szCs w:val="24"/>
        </w:rPr>
        <w:t xml:space="preserve"> P</w:t>
      </w:r>
      <w:r w:rsidR="009360CC">
        <w:rPr>
          <w:rFonts w:ascii="Times New Roman" w:hAnsi="Times New Roman" w:cs="Times New Roman"/>
          <w:b/>
          <w:sz w:val="24"/>
          <w:szCs w:val="24"/>
        </w:rPr>
        <w:t>urdue</w:t>
      </w:r>
      <w:r w:rsidRPr="00C540CB">
        <w:rPr>
          <w:rFonts w:ascii="Times New Roman" w:hAnsi="Times New Roman" w:cs="Times New Roman"/>
          <w:b/>
          <w:sz w:val="24"/>
          <w:szCs w:val="24"/>
        </w:rPr>
        <w:t xml:space="preserve"> P</w:t>
      </w:r>
      <w:r w:rsidR="009360CC">
        <w:rPr>
          <w:rFonts w:ascii="Times New Roman" w:hAnsi="Times New Roman" w:cs="Times New Roman"/>
          <w:b/>
          <w:sz w:val="24"/>
          <w:szCs w:val="24"/>
        </w:rPr>
        <w:t>roperty</w:t>
      </w:r>
      <w:r w:rsidRPr="00C540C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540CB">
        <w:rPr>
          <w:rFonts w:ascii="Times New Roman" w:hAnsi="Times New Roman" w:cs="Times New Roman"/>
          <w:sz w:val="24"/>
          <w:szCs w:val="24"/>
        </w:rPr>
        <w:t>Team shall immediately reimburse Purdue for the full cost of repair or replacement of any Purdue property which is damaged, destroyed</w:t>
      </w:r>
      <w:r>
        <w:rPr>
          <w:rFonts w:ascii="Times New Roman" w:hAnsi="Times New Roman" w:cs="Times New Roman"/>
          <w:sz w:val="24"/>
          <w:szCs w:val="24"/>
        </w:rPr>
        <w:t>,</w:t>
      </w:r>
      <w:r w:rsidRPr="00C540CB">
        <w:rPr>
          <w:rFonts w:ascii="Times New Roman" w:hAnsi="Times New Roman" w:cs="Times New Roman"/>
          <w:sz w:val="24"/>
          <w:szCs w:val="24"/>
        </w:rPr>
        <w:t xml:space="preserve"> or removed by Team or its agents, including, but not limited to, Participants.  Purdue shall use its reasonable judgment in determining whether damaged property should be repaired or replaced.</w:t>
      </w:r>
    </w:p>
    <w:p w14:paraId="40A6EE04" w14:textId="77777777" w:rsidR="004574DE" w:rsidRPr="00022AF2" w:rsidRDefault="004574DE" w:rsidP="00AF7CCF">
      <w:pPr>
        <w:pStyle w:val="ListParagraph"/>
        <w:numPr>
          <w:ilvl w:val="0"/>
          <w:numId w:val="2"/>
        </w:numPr>
        <w:spacing w:after="240" w:line="240" w:lineRule="auto"/>
        <w:contextualSpacing w:val="0"/>
        <w:jc w:val="both"/>
        <w:rPr>
          <w:rFonts w:ascii="Times New Roman" w:hAnsi="Times New Roman" w:cs="Times New Roman"/>
          <w:sz w:val="24"/>
          <w:szCs w:val="24"/>
        </w:rPr>
      </w:pPr>
      <w:r w:rsidRPr="00AA77DA">
        <w:rPr>
          <w:rFonts w:ascii="Times New Roman" w:hAnsi="Times New Roman" w:cs="Times New Roman"/>
          <w:b/>
          <w:sz w:val="24"/>
          <w:szCs w:val="24"/>
        </w:rPr>
        <w:t>I</w:t>
      </w:r>
      <w:r w:rsidR="009360CC">
        <w:rPr>
          <w:rFonts w:ascii="Times New Roman" w:hAnsi="Times New Roman" w:cs="Times New Roman"/>
          <w:b/>
          <w:sz w:val="24"/>
          <w:szCs w:val="24"/>
        </w:rPr>
        <w:t>nsurance</w:t>
      </w:r>
      <w:r w:rsidRPr="00AA77DA">
        <w:rPr>
          <w:rFonts w:ascii="Times New Roman" w:hAnsi="Times New Roman" w:cs="Times New Roman"/>
          <w:b/>
          <w:sz w:val="24"/>
          <w:szCs w:val="24"/>
        </w:rPr>
        <w:t xml:space="preserve">:  </w:t>
      </w:r>
      <w:r w:rsidRPr="00AA77DA">
        <w:rPr>
          <w:rFonts w:ascii="Times New Roman" w:hAnsi="Times New Roman" w:cs="Times New Roman"/>
          <w:sz w:val="24"/>
          <w:szCs w:val="24"/>
        </w:rPr>
        <w:t>Team shall at all times while participating in the Challenge maintain in force or be covered by (and all Participants shall be covered by) comprehensive general liability insurance (including product and completed operations coverage) with policy limits of at least $1,000,000 combined single limit per occurrence for bodily injury and property damage. Team will provide to Purdue duly executed certificates of insurance evidencing these coverages, together with satisfactory evidence of the payment of the premium thereon prior to its participation in the Challenge.</w:t>
      </w:r>
    </w:p>
    <w:p w14:paraId="5F05F042" w14:textId="77777777" w:rsidR="003E6424" w:rsidRPr="00AF7CCF" w:rsidRDefault="003E6424" w:rsidP="00AF7CCF">
      <w:pPr>
        <w:spacing w:after="240" w:line="240" w:lineRule="auto"/>
        <w:jc w:val="both"/>
        <w:rPr>
          <w:rFonts w:ascii="Times New Roman" w:hAnsi="Times New Roman" w:cs="Times New Roman"/>
          <w:sz w:val="24"/>
          <w:szCs w:val="24"/>
        </w:rPr>
      </w:pPr>
      <w:r w:rsidRPr="00AF7CCF">
        <w:rPr>
          <w:rFonts w:ascii="Times New Roman" w:hAnsi="Times New Roman" w:cs="Times New Roman"/>
          <w:b/>
          <w:sz w:val="24"/>
          <w:szCs w:val="24"/>
        </w:rPr>
        <w:t>IN WITNESS WHEREOF</w:t>
      </w:r>
      <w:r w:rsidRPr="00AF7CCF">
        <w:rPr>
          <w:rFonts w:ascii="Times New Roman" w:hAnsi="Times New Roman" w:cs="Times New Roman"/>
          <w:sz w:val="24"/>
          <w:szCs w:val="24"/>
        </w:rPr>
        <w:t xml:space="preserve">: Each Participant has executed this </w:t>
      </w:r>
      <w:r w:rsidR="004574DE">
        <w:rPr>
          <w:rFonts w:ascii="Times New Roman" w:hAnsi="Times New Roman" w:cs="Times New Roman"/>
          <w:sz w:val="24"/>
          <w:szCs w:val="24"/>
        </w:rPr>
        <w:t>A</w:t>
      </w:r>
      <w:r w:rsidR="004574DE" w:rsidRPr="00022AF2">
        <w:rPr>
          <w:rFonts w:ascii="Times New Roman" w:hAnsi="Times New Roman" w:cs="Times New Roman"/>
          <w:sz w:val="24"/>
          <w:szCs w:val="24"/>
        </w:rPr>
        <w:t xml:space="preserve">greement </w:t>
      </w:r>
      <w:r w:rsidRPr="00022AF2">
        <w:rPr>
          <w:rFonts w:ascii="Times New Roman" w:hAnsi="Times New Roman" w:cs="Times New Roman"/>
          <w:sz w:val="24"/>
          <w:szCs w:val="24"/>
        </w:rPr>
        <w:t>as of the day a</w:t>
      </w:r>
      <w:r w:rsidR="00BA7B5C" w:rsidRPr="00AF7CCF">
        <w:rPr>
          <w:rFonts w:ascii="Times New Roman" w:hAnsi="Times New Roman" w:cs="Times New Roman"/>
          <w:sz w:val="24"/>
          <w:szCs w:val="24"/>
        </w:rPr>
        <w:t xml:space="preserve">nd year set forth below. Please </w:t>
      </w:r>
      <w:r w:rsidRPr="00AF7CCF">
        <w:rPr>
          <w:rFonts w:ascii="Times New Roman" w:hAnsi="Times New Roman" w:cs="Times New Roman"/>
          <w:sz w:val="24"/>
          <w:szCs w:val="24"/>
        </w:rPr>
        <w:t>sign the form manually and submit the scanned copy (PDF) through the submission si</w:t>
      </w:r>
      <w:r w:rsidR="00BA7B5C" w:rsidRPr="00AF7CCF">
        <w:rPr>
          <w:rFonts w:ascii="Times New Roman" w:hAnsi="Times New Roman" w:cs="Times New Roman"/>
          <w:sz w:val="24"/>
          <w:szCs w:val="24"/>
        </w:rPr>
        <w:t xml:space="preserve">te. Electronic signature is NOT </w:t>
      </w:r>
      <w:r w:rsidRPr="00AF7CCF">
        <w:rPr>
          <w:rFonts w:ascii="Times New Roman" w:hAnsi="Times New Roman" w:cs="Times New Roman"/>
          <w:sz w:val="24"/>
          <w:szCs w:val="24"/>
        </w:rPr>
        <w:t>allowed.</w:t>
      </w:r>
    </w:p>
    <w:p w14:paraId="01DF07E5" w14:textId="77777777" w:rsidR="00134091" w:rsidRDefault="003E6424" w:rsidP="00AF7CCF">
      <w:pPr>
        <w:tabs>
          <w:tab w:val="left" w:pos="3240"/>
          <w:tab w:val="left" w:pos="3960"/>
          <w:tab w:val="left" w:pos="7560"/>
          <w:tab w:val="left" w:pos="9360"/>
        </w:tabs>
        <w:spacing w:after="240" w:line="240" w:lineRule="auto"/>
        <w:jc w:val="both"/>
        <w:rPr>
          <w:rFonts w:ascii="Times New Roman" w:hAnsi="Times New Roman" w:cs="Times New Roman"/>
          <w:sz w:val="24"/>
          <w:szCs w:val="24"/>
        </w:rPr>
      </w:pPr>
      <w:r w:rsidRPr="00AF7CCF">
        <w:rPr>
          <w:rFonts w:ascii="Times New Roman" w:hAnsi="Times New Roman" w:cs="Times New Roman"/>
          <w:sz w:val="24"/>
          <w:szCs w:val="24"/>
        </w:rPr>
        <w:t>PARTICIPANTS:</w:t>
      </w:r>
      <w:r w:rsidRPr="00AF7CCF">
        <w:rPr>
          <w:rFonts w:ascii="Times New Roman" w:hAnsi="Times New Roman" w:cs="Times New Roman"/>
          <w:sz w:val="24"/>
          <w:szCs w:val="24"/>
        </w:rPr>
        <w:cr/>
      </w:r>
    </w:p>
    <w:p w14:paraId="643E8F97" w14:textId="77777777" w:rsidR="004574DE" w:rsidRDefault="004574DE" w:rsidP="00AF7CCF">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4F1784ED" w14:textId="77777777" w:rsidR="004574DE" w:rsidRDefault="004574DE" w:rsidP="00AF7CCF">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5453463F"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19BACA09"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2DE58B5F" w14:textId="77777777"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5A2075A8"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2A4E8613"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217A4ACA" w14:textId="77777777"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6B93F096"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25819617"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7767C3E6" w14:textId="77777777"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62D33CB3"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5CCC7977"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2B5CAD4A" w14:textId="77777777"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1D70A84E"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05F58990"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37AB08E5" w14:textId="77777777"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3780F9C8"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69FB3729"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65800100" w14:textId="77777777"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7AB3466C"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4AA18CE1"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32A66017" w14:textId="77777777" w:rsidR="004574DE" w:rsidRPr="00200B8F" w:rsidRDefault="004574DE" w:rsidP="004574DE">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p w14:paraId="33C12FB8" w14:textId="77777777" w:rsidR="004574DE" w:rsidRDefault="004574DE" w:rsidP="004574DE">
      <w:pPr>
        <w:tabs>
          <w:tab w:val="left" w:pos="3240"/>
          <w:tab w:val="left" w:pos="3960"/>
          <w:tab w:val="left" w:pos="7560"/>
          <w:tab w:val="left" w:pos="9360"/>
        </w:tabs>
        <w:spacing w:after="240" w:line="240" w:lineRule="auto"/>
        <w:jc w:val="both"/>
        <w:rPr>
          <w:rFonts w:ascii="Times New Roman" w:hAnsi="Times New Roman" w:cs="Times New Roman"/>
          <w:sz w:val="24"/>
          <w:szCs w:val="24"/>
        </w:rPr>
      </w:pPr>
    </w:p>
    <w:p w14:paraId="155065C3" w14:textId="77777777" w:rsidR="004574DE" w:rsidRDefault="004574DE" w:rsidP="004574DE">
      <w:pPr>
        <w:tabs>
          <w:tab w:val="left" w:pos="3240"/>
          <w:tab w:val="left" w:pos="3960"/>
          <w:tab w:val="left" w:pos="7200"/>
          <w:tab w:val="left" w:pos="7560"/>
          <w:tab w:val="lef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rPr>
        <w:tab/>
      </w:r>
      <w:r>
        <w:rPr>
          <w:rFonts w:ascii="Times New Roman" w:hAnsi="Times New Roman" w:cs="Times New Roman"/>
          <w:sz w:val="24"/>
          <w:szCs w:val="24"/>
          <w:u w:val="single"/>
        </w:rPr>
        <w:tab/>
      </w:r>
    </w:p>
    <w:p w14:paraId="485C9AFE" w14:textId="77777777" w:rsidR="004574DE" w:rsidRPr="00022AF2" w:rsidRDefault="004574DE" w:rsidP="00AF7CCF">
      <w:pPr>
        <w:tabs>
          <w:tab w:val="left" w:pos="3240"/>
          <w:tab w:val="left" w:pos="3960"/>
          <w:tab w:val="left" w:pos="7200"/>
          <w:tab w:val="left" w:pos="7560"/>
          <w:tab w:val="left" w:pos="9360"/>
        </w:tabs>
        <w:spacing w:after="240" w:line="240" w:lineRule="auto"/>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t>Printed Name</w:t>
      </w:r>
      <w:r>
        <w:rPr>
          <w:rFonts w:ascii="Times New Roman" w:hAnsi="Times New Roman" w:cs="Times New Roman"/>
          <w:sz w:val="24"/>
          <w:szCs w:val="24"/>
        </w:rPr>
        <w:tab/>
      </w:r>
      <w:r>
        <w:rPr>
          <w:rFonts w:ascii="Times New Roman" w:hAnsi="Times New Roman" w:cs="Times New Roman"/>
          <w:sz w:val="24"/>
          <w:szCs w:val="24"/>
        </w:rPr>
        <w:tab/>
        <w:t>Date</w:t>
      </w:r>
    </w:p>
    <w:sectPr w:rsidR="004574DE" w:rsidRPr="00022AF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4957" w14:textId="77777777" w:rsidR="00E43F0B" w:rsidRDefault="00E43F0B" w:rsidP="004574DE">
      <w:pPr>
        <w:spacing w:after="0" w:line="240" w:lineRule="auto"/>
      </w:pPr>
      <w:r>
        <w:separator/>
      </w:r>
    </w:p>
  </w:endnote>
  <w:endnote w:type="continuationSeparator" w:id="0">
    <w:p w14:paraId="0CB2B10C" w14:textId="77777777" w:rsidR="00E43F0B" w:rsidRDefault="00E43F0B" w:rsidP="0045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rPr>
      <w:id w:val="2098590532"/>
      <w:docPartObj>
        <w:docPartGallery w:val="Page Numbers (Bottom of Page)"/>
        <w:docPartUnique/>
      </w:docPartObj>
    </w:sdtPr>
    <w:sdtEndPr>
      <w:rPr>
        <w:noProof/>
      </w:rPr>
    </w:sdtEndPr>
    <w:sdtContent>
      <w:p w14:paraId="03D3ECDF" w14:textId="77777777" w:rsidR="004574DE" w:rsidRPr="00AF7CCF" w:rsidRDefault="004574DE" w:rsidP="00AF7CCF">
        <w:pPr>
          <w:pStyle w:val="Footer"/>
          <w:jc w:val="center"/>
          <w:rPr>
            <w:rFonts w:ascii="Times New Roman" w:hAnsi="Times New Roman" w:cs="Times New Roman"/>
            <w:sz w:val="24"/>
          </w:rPr>
        </w:pPr>
        <w:r w:rsidRPr="00AF7CCF">
          <w:rPr>
            <w:rFonts w:ascii="Times New Roman" w:hAnsi="Times New Roman" w:cs="Times New Roman"/>
            <w:sz w:val="24"/>
          </w:rPr>
          <w:fldChar w:fldCharType="begin"/>
        </w:r>
        <w:r w:rsidRPr="00AF7CCF">
          <w:rPr>
            <w:rFonts w:ascii="Times New Roman" w:hAnsi="Times New Roman" w:cs="Times New Roman"/>
            <w:sz w:val="24"/>
          </w:rPr>
          <w:instrText xml:space="preserve"> PAGE   \* MERGEFORMAT </w:instrText>
        </w:r>
        <w:r w:rsidRPr="00AF7CCF">
          <w:rPr>
            <w:rFonts w:ascii="Times New Roman" w:hAnsi="Times New Roman" w:cs="Times New Roman"/>
            <w:sz w:val="24"/>
          </w:rPr>
          <w:fldChar w:fldCharType="separate"/>
        </w:r>
        <w:r w:rsidR="00B450FE">
          <w:rPr>
            <w:rFonts w:ascii="Times New Roman" w:hAnsi="Times New Roman" w:cs="Times New Roman"/>
            <w:noProof/>
            <w:sz w:val="24"/>
          </w:rPr>
          <w:t>5</w:t>
        </w:r>
        <w:r w:rsidRPr="00AF7CCF">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425A" w14:textId="77777777" w:rsidR="00E43F0B" w:rsidRDefault="00E43F0B" w:rsidP="004574DE">
      <w:pPr>
        <w:spacing w:after="0" w:line="240" w:lineRule="auto"/>
      </w:pPr>
      <w:r>
        <w:separator/>
      </w:r>
    </w:p>
  </w:footnote>
  <w:footnote w:type="continuationSeparator" w:id="0">
    <w:p w14:paraId="58D99D49" w14:textId="77777777" w:rsidR="00E43F0B" w:rsidRDefault="00E43F0B" w:rsidP="00457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3A8"/>
    <w:multiLevelType w:val="hybridMultilevel"/>
    <w:tmpl w:val="E4A29FCE"/>
    <w:lvl w:ilvl="0" w:tplc="1C9498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219C7"/>
    <w:multiLevelType w:val="hybridMultilevel"/>
    <w:tmpl w:val="4AA278D0"/>
    <w:lvl w:ilvl="0" w:tplc="C588A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71BB1"/>
    <w:multiLevelType w:val="multilevel"/>
    <w:tmpl w:val="940E6552"/>
    <w:lvl w:ilvl="0">
      <w:start w:val="1"/>
      <w:numFmt w:val="upperLetter"/>
      <w:lvlText w:val="%1."/>
      <w:lvlJc w:val="left"/>
      <w:pPr>
        <w:ind w:left="0" w:firstLine="0"/>
      </w:pPr>
      <w:rPr>
        <w:rFonts w:ascii="Times New Roman Bold" w:hAnsi="Times New Roman Bold" w:hint="default"/>
        <w:b/>
        <w:i w:val="0"/>
        <w:caps w:val="0"/>
        <w:strike w:val="0"/>
        <w:dstrike w:val="0"/>
        <w:outline w:val="0"/>
        <w:shadow w:val="0"/>
        <w:emboss w:val="0"/>
        <w:imprint w:val="0"/>
        <w:vanish w:val="0"/>
        <w:sz w:val="24"/>
        <w:vertAlign w:val="baseline"/>
      </w:rPr>
    </w:lvl>
    <w:lvl w:ilvl="1">
      <w:start w:val="1"/>
      <w:numFmt w:val="decimal"/>
      <w:isLgl/>
      <w:lvlText w:val="%2."/>
      <w:lvlJc w:val="left"/>
      <w:pPr>
        <w:ind w:left="720"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2">
      <w:start w:val="1"/>
      <w:numFmt w:val="decimal"/>
      <w:isLgl/>
      <w:lvlText w:val="%1.%2-%3"/>
      <w:lvlJc w:val="left"/>
      <w:pPr>
        <w:ind w:left="2160" w:hanging="720"/>
      </w:pPr>
      <w:rPr>
        <w:rFonts w:ascii="Times New Roman" w:hAnsi="Times New Roman" w:hint="default"/>
        <w:b w:val="0"/>
        <w:i w:val="0"/>
        <w:caps w:val="0"/>
        <w:strike w:val="0"/>
        <w:dstrike w:val="0"/>
        <w:vanish w:val="0"/>
        <w:sz w:val="21"/>
        <w:vertAlign w:val="baseline"/>
      </w:rPr>
    </w:lvl>
    <w:lvl w:ilvl="3">
      <w:start w:val="1"/>
      <w:numFmt w:val="lowerLetter"/>
      <w:lvlText w:val="(%4)"/>
      <w:lvlJc w:val="left"/>
      <w:pPr>
        <w:tabs>
          <w:tab w:val="num" w:pos="360"/>
        </w:tabs>
        <w:ind w:left="0" w:firstLine="0"/>
      </w:pPr>
      <w:rPr>
        <w:rFonts w:ascii="Times New Roman" w:hAnsi="Times New Roman" w:hint="default"/>
        <w:b w:val="0"/>
        <w:i w:val="0"/>
        <w:caps w:val="0"/>
        <w:strike w:val="0"/>
        <w:dstrike w:val="0"/>
        <w:vanish w:val="0"/>
        <w:sz w:val="24"/>
        <w:vertAlign w:val="baseline"/>
      </w:rPr>
    </w:lvl>
    <w:lvl w:ilvl="4">
      <w:start w:val="1"/>
      <w:numFmt w:val="lowerRoman"/>
      <w:lvlText w:val="(%5)"/>
      <w:lvlJc w:val="left"/>
      <w:pPr>
        <w:tabs>
          <w:tab w:val="num" w:pos="720"/>
        </w:tabs>
        <w:ind w:left="360" w:firstLine="0"/>
      </w:pPr>
      <w:rPr>
        <w:rFonts w:ascii="Times New Roman" w:hAnsi="Times New Roman" w:hint="default"/>
        <w:b w:val="0"/>
        <w:i w:val="0"/>
        <w:caps w:val="0"/>
        <w:strike w:val="0"/>
        <w:dstrike w:val="0"/>
        <w:vanish w:val="0"/>
        <w:sz w:val="24"/>
        <w:vertAlign w:val="baseline"/>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el, Avi D">
    <w15:presenceInfo w15:providerId="AD" w15:userId="S::pate1313@purdue.edu::534136a9-171f-43bb-8fdf-277773194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424"/>
    <w:rsid w:val="00003FFA"/>
    <w:rsid w:val="00004DC9"/>
    <w:rsid w:val="00022AF2"/>
    <w:rsid w:val="00274E89"/>
    <w:rsid w:val="003A73D0"/>
    <w:rsid w:val="003D2C18"/>
    <w:rsid w:val="003E6424"/>
    <w:rsid w:val="004574DE"/>
    <w:rsid w:val="004E3D2A"/>
    <w:rsid w:val="005C06E2"/>
    <w:rsid w:val="007F7641"/>
    <w:rsid w:val="0082489A"/>
    <w:rsid w:val="00906575"/>
    <w:rsid w:val="00927EC9"/>
    <w:rsid w:val="009360CC"/>
    <w:rsid w:val="00AF7CCF"/>
    <w:rsid w:val="00B450FE"/>
    <w:rsid w:val="00BA7B5C"/>
    <w:rsid w:val="00CA408B"/>
    <w:rsid w:val="00E43F0B"/>
    <w:rsid w:val="00EB08FD"/>
    <w:rsid w:val="00F6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C52C6"/>
  <w15:chartTrackingRefBased/>
  <w15:docId w15:val="{8BA32490-1D6F-414A-8081-9CA4AA3B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424"/>
    <w:rPr>
      <w:color w:val="0563C1" w:themeColor="hyperlink"/>
      <w:u w:val="single"/>
    </w:rPr>
  </w:style>
  <w:style w:type="paragraph" w:styleId="ListParagraph">
    <w:name w:val="List Paragraph"/>
    <w:basedOn w:val="Normal"/>
    <w:uiPriority w:val="34"/>
    <w:qFormat/>
    <w:rsid w:val="003E6424"/>
    <w:pPr>
      <w:ind w:left="720"/>
      <w:contextualSpacing/>
    </w:pPr>
  </w:style>
  <w:style w:type="paragraph" w:styleId="BalloonText">
    <w:name w:val="Balloon Text"/>
    <w:basedOn w:val="Normal"/>
    <w:link w:val="BalloonTextChar"/>
    <w:uiPriority w:val="99"/>
    <w:semiHidden/>
    <w:unhideWhenUsed/>
    <w:rsid w:val="00CA4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08B"/>
    <w:rPr>
      <w:rFonts w:ascii="Segoe UI" w:hAnsi="Segoe UI" w:cs="Segoe UI"/>
      <w:sz w:val="18"/>
      <w:szCs w:val="18"/>
    </w:rPr>
  </w:style>
  <w:style w:type="paragraph" w:styleId="Header">
    <w:name w:val="header"/>
    <w:basedOn w:val="Normal"/>
    <w:link w:val="HeaderChar"/>
    <w:uiPriority w:val="99"/>
    <w:unhideWhenUsed/>
    <w:rsid w:val="00457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4DE"/>
  </w:style>
  <w:style w:type="paragraph" w:styleId="Footer">
    <w:name w:val="footer"/>
    <w:basedOn w:val="Normal"/>
    <w:link w:val="FooterChar"/>
    <w:uiPriority w:val="99"/>
    <w:unhideWhenUsed/>
    <w:rsid w:val="00457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4DE"/>
  </w:style>
  <w:style w:type="paragraph" w:styleId="Revision">
    <w:name w:val="Revision"/>
    <w:hidden/>
    <w:uiPriority w:val="99"/>
    <w:semiHidden/>
    <w:rsid w:val="00AF7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pcv.ai" TargetMode="External"/><Relationship Id="rId3" Type="http://schemas.openxmlformats.org/officeDocument/2006/relationships/settings" Target="settings.xml"/><Relationship Id="rId7" Type="http://schemas.openxmlformats.org/officeDocument/2006/relationships/hyperlink" Target="https://www.apache.org/licenses/LICENSE-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Terhune, Benjamin I</dc:creator>
  <cp:keywords/>
  <dc:description/>
  <cp:lastModifiedBy>Patel, Avi D</cp:lastModifiedBy>
  <cp:revision>7</cp:revision>
  <dcterms:created xsi:type="dcterms:W3CDTF">2021-09-01T20:41:00Z</dcterms:created>
  <dcterms:modified xsi:type="dcterms:W3CDTF">2022-01-19T14:23:00Z</dcterms:modified>
</cp:coreProperties>
</file>